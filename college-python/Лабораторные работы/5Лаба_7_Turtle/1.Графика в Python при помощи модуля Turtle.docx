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0AF" w:rsidRDefault="005360AF" w:rsidP="005360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360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Графика в </w:t>
      </w:r>
      <w:proofErr w:type="spellStart"/>
      <w:r w:rsidRPr="005360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Python</w:t>
      </w:r>
      <w:proofErr w:type="spellEnd"/>
      <w:r w:rsidRPr="005360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при помощи модуля </w:t>
      </w:r>
      <w:proofErr w:type="spellStart"/>
      <w:r w:rsidRPr="005360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Turtle</w:t>
      </w:r>
      <w:proofErr w:type="spellEnd"/>
      <w:r w:rsidRPr="005360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. Часть 1</w:t>
      </w:r>
    </w:p>
    <w:p w:rsidR="005360AF" w:rsidRPr="005360AF" w:rsidRDefault="005360AF" w:rsidP="005360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ru-RU"/>
        </w:rPr>
        <w:drawing>
          <wp:inline distT="0" distB="0" distL="0" distR="0">
            <wp:extent cx="5934075" cy="33432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0AF" w:rsidRPr="005360AF" w:rsidRDefault="005360AF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hyperlink r:id="rId6" w:tooltip="Смотреть все записи от astler" w:history="1">
        <w:proofErr w:type="spellStart"/>
        <w:r w:rsidRPr="005360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astler</w:t>
        </w:r>
        <w:proofErr w:type="spellEnd"/>
        <w:r w:rsidRPr="005360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</w:hyperlink>
      <w:r w:rsidRPr="00536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5 минут чтения / 4 февраля, 2020 / </w:t>
      </w:r>
      <w:hyperlink r:id="rId7" w:history="1">
        <w:proofErr w:type="spellStart"/>
        <w:r w:rsidRPr="005360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python</w:t>
        </w:r>
        <w:proofErr w:type="spellEnd"/>
      </w:hyperlink>
      <w:r w:rsidRPr="00536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8" w:history="1">
        <w:proofErr w:type="spellStart"/>
        <w:r w:rsidRPr="005360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turtle</w:t>
        </w:r>
        <w:proofErr w:type="spellEnd"/>
      </w:hyperlink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Изучая обилие каналов в любимой </w:t>
      </w:r>
      <w:proofErr w:type="gramStart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телеге</w:t>
      </w:r>
      <w:proofErr w:type="gram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я увидел ссылку на </w:t>
      </w:r>
      <w:proofErr w:type="spellStart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плейлист</w:t>
      </w:r>
      <w:proofErr w:type="spell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</w:t>
      </w:r>
      <w:hyperlink r:id="rId9" w:history="1">
        <w:r w:rsidRPr="005360AF">
          <w:rPr>
            <w:rFonts w:ascii="Times New Roman" w:eastAsia="Times New Roman" w:hAnsi="Times New Roman" w:cs="Times New Roman"/>
            <w:color w:val="0000FF"/>
            <w:sz w:val="14"/>
            <w:u w:val="single"/>
            <w:lang w:eastAsia="ru-RU"/>
          </w:rPr>
          <w:t xml:space="preserve">Модуль </w:t>
        </w:r>
        <w:proofErr w:type="spellStart"/>
        <w:r w:rsidRPr="005360AF">
          <w:rPr>
            <w:rFonts w:ascii="Times New Roman" w:eastAsia="Times New Roman" w:hAnsi="Times New Roman" w:cs="Times New Roman"/>
            <w:color w:val="0000FF"/>
            <w:sz w:val="14"/>
            <w:u w:val="single"/>
            <w:lang w:eastAsia="ru-RU"/>
          </w:rPr>
          <w:t>turtle</w:t>
        </w:r>
        <w:proofErr w:type="spellEnd"/>
        <w:r w:rsidRPr="005360AF">
          <w:rPr>
            <w:rFonts w:ascii="Times New Roman" w:eastAsia="Times New Roman" w:hAnsi="Times New Roman" w:cs="Times New Roman"/>
            <w:color w:val="0000FF"/>
            <w:sz w:val="14"/>
            <w:u w:val="single"/>
            <w:lang w:eastAsia="ru-RU"/>
          </w:rPr>
          <w:t xml:space="preserve">. Создаем графику в </w:t>
        </w:r>
        <w:proofErr w:type="spellStart"/>
        <w:r w:rsidRPr="005360AF">
          <w:rPr>
            <w:rFonts w:ascii="Times New Roman" w:eastAsia="Times New Roman" w:hAnsi="Times New Roman" w:cs="Times New Roman"/>
            <w:color w:val="0000FF"/>
            <w:sz w:val="14"/>
            <w:u w:val="single"/>
            <w:lang w:eastAsia="ru-RU"/>
          </w:rPr>
          <w:t>Python</w:t>
        </w:r>
        <w:proofErr w:type="spellEnd"/>
      </w:hyperlink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. Чего уж говорить, а рост интереса к змейке игнорировать просто нельзя! Я уже молчу о том, что он занял все топы рекомендаций к изучению, а есть еще и машинное обучение, в котором без него сейчас просто никак. Иными словами: хочешь быть в теме — учи </w:t>
      </w:r>
      <w:proofErr w:type="spellStart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Python</w:t>
      </w:r>
      <w:proofErr w:type="spell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. Ну и я начал учить, не то чтобы </w:t>
      </w:r>
      <w:proofErr w:type="gramStart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прям</w:t>
      </w:r>
      <w:proofErr w:type="gram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нырнул, но постепенно </w:t>
      </w:r>
      <w:r w:rsidRPr="005360AF">
        <w:rPr>
          <w:rFonts w:ascii="Times New Roman" w:eastAsia="Times New Roman" w:hAnsi="Times New Roman" w:cs="Times New Roman"/>
          <w:strike/>
          <w:sz w:val="14"/>
          <w:szCs w:val="14"/>
          <w:lang w:eastAsia="ru-RU"/>
        </w:rPr>
        <w:t>иду ко дну</w:t>
      </w: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погружаюсь, разбираюсь.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Рекомендую к просмотру все эти видео, очень интересно. А тут я распишу основы работы с </w:t>
      </w:r>
      <w:proofErr w:type="spellStart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turtle</w:t>
      </w:r>
      <w:proofErr w:type="spell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и интересные моменты. 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Писать все буду в своей любимой </w:t>
      </w:r>
      <w:hyperlink r:id="rId10" w:tgtFrame="_blank" w:history="1">
        <w:proofErr w:type="spellStart"/>
        <w:r w:rsidRPr="005360AF">
          <w:rPr>
            <w:rFonts w:ascii="Times New Roman" w:eastAsia="Times New Roman" w:hAnsi="Times New Roman" w:cs="Times New Roman"/>
            <w:color w:val="0000FF"/>
            <w:sz w:val="14"/>
            <w:u w:val="single"/>
            <w:lang w:eastAsia="ru-RU"/>
          </w:rPr>
          <w:t>PyCharm</w:t>
        </w:r>
        <w:proofErr w:type="spellEnd"/>
      </w:hyperlink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, а если во время выполнения возникают ошибка похожая на </w:t>
      </w:r>
      <w:proofErr w:type="spellStart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>ImportError</w:t>
      </w:r>
      <w:proofErr w:type="spellEnd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 xml:space="preserve">: DLL </w:t>
      </w:r>
      <w:proofErr w:type="spellStart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>load</w:t>
      </w:r>
      <w:proofErr w:type="spellEnd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 xml:space="preserve"> </w:t>
      </w:r>
      <w:proofErr w:type="spellStart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>failed</w:t>
      </w:r>
      <w:proofErr w:type="spellEnd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 xml:space="preserve"> </w:t>
      </w:r>
      <w:proofErr w:type="spellStart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>while</w:t>
      </w:r>
      <w:proofErr w:type="spellEnd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 xml:space="preserve"> </w:t>
      </w:r>
      <w:proofErr w:type="spellStart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>importing</w:t>
      </w:r>
      <w:proofErr w:type="spellEnd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 xml:space="preserve"> </w:t>
      </w:r>
      <w:proofErr w:type="spellStart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>_tkinter</w:t>
      </w:r>
      <w:proofErr w:type="spell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, то видимо у вас система 64 бит, а вот </w:t>
      </w:r>
      <w:proofErr w:type="spellStart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Python</w:t>
      </w:r>
      <w:proofErr w:type="spell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скачан для 32. Просто удалите его и </w:t>
      </w:r>
      <w:hyperlink r:id="rId11" w:tgtFrame="_blank" w:history="1">
        <w:r w:rsidRPr="005360AF">
          <w:rPr>
            <w:rFonts w:ascii="Times New Roman" w:eastAsia="Times New Roman" w:hAnsi="Times New Roman" w:cs="Times New Roman"/>
            <w:color w:val="0000FF"/>
            <w:sz w:val="14"/>
            <w:u w:val="single"/>
            <w:lang w:eastAsia="ru-RU"/>
          </w:rPr>
          <w:t>скачайте</w:t>
        </w:r>
      </w:hyperlink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заново, уточнив предварительно, какая у вас система.</w:t>
      </w:r>
    </w:p>
    <w:p w:rsidR="005360AF" w:rsidRPr="005360AF" w:rsidRDefault="005360AF" w:rsidP="005360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36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Импорт черепашки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Ладно. Перейдем к самой Черепашке (</w:t>
      </w:r>
      <w:proofErr w:type="spellStart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Turtle</w:t>
      </w:r>
      <w:proofErr w:type="spell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). Создали новый проект, </w:t>
      </w:r>
      <w:proofErr w:type="spellStart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файлик</w:t>
      </w:r>
      <w:proofErr w:type="spell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, и приступаем. 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Как и с любым модулем, для работы с </w:t>
      </w:r>
      <w:proofErr w:type="spellStart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>turtle</w:t>
      </w:r>
      <w:proofErr w:type="spellEnd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 xml:space="preserve"> </w:t>
      </w: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её нужно импортировать. Делаем это вот так: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2"/>
        <w:gridCol w:w="45"/>
      </w:tblGrid>
      <w:tr w:rsidR="005360AF" w:rsidRPr="005360AF" w:rsidTr="005360A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60AF" w:rsidRPr="005360AF" w:rsidTr="005360A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import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turtle</w:t>
            </w:r>
            <w:proofErr w:type="spellEnd"/>
          </w:p>
        </w:tc>
      </w:tr>
    </w:tbl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Далее создадим объект библиотеки </w:t>
      </w:r>
      <w:proofErr w:type="spellStart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>turtle</w:t>
      </w:r>
      <w:proofErr w:type="spell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, который назван </w:t>
      </w:r>
      <w:proofErr w:type="spellStart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>Turtle</w:t>
      </w:r>
      <w:proofErr w:type="spell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. Значение запишем в переменную </w:t>
      </w:r>
      <w:proofErr w:type="spellStart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>turtlePen</w:t>
      </w:r>
      <w:proofErr w:type="spell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0"/>
        <w:gridCol w:w="45"/>
      </w:tblGrid>
      <w:tr w:rsidR="005360AF" w:rsidRPr="005360AF" w:rsidTr="005360A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60AF" w:rsidRPr="005360AF" w:rsidTr="005360A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turtlePen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turtle.Turtle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</w:tr>
    </w:tbl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Попробуем запустить? Если все выполнено правильно, то вы должны увидеть белое окно, которое тут же исчезнет, так как программа завершена. 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Добавим переменную </w:t>
      </w:r>
      <w:proofErr w:type="spellStart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>window</w:t>
      </w:r>
      <w:proofErr w:type="spell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, которая будет содержать объект </w:t>
      </w:r>
      <w:proofErr w:type="spellStart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>Screen</w:t>
      </w:r>
      <w:proofErr w:type="spell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(Не забывайте о </w:t>
      </w:r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>скобках</w:t>
      </w:r>
      <w:proofErr w:type="gramStart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 xml:space="preserve"> ()</w:t>
      </w: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!). </w:t>
      </w:r>
      <w:proofErr w:type="gram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С его помощью можно изменить параметры этого самого окна, вроде цвета фона или возможность сохранить окно даже после всех операций </w:t>
      </w:r>
      <w:proofErr w:type="spellStart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отрисовки</w:t>
      </w:r>
      <w:proofErr w:type="spell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. 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Последнее нам и нужно, для этого добавляем в самый конец такую команду: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5"/>
        <w:gridCol w:w="45"/>
      </w:tblGrid>
      <w:tr w:rsidR="005360AF" w:rsidRPr="005360AF" w:rsidTr="005360A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60AF" w:rsidRPr="005360AF" w:rsidTr="005360A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import turtle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turtle.Turtle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window = 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turtle.Screen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window.mainloop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   # &amp;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;- </w:t>
            </w: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даст</w:t>
            </w: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закрыть</w:t>
            </w: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окно</w:t>
            </w:r>
          </w:p>
        </w:tc>
      </w:tr>
    </w:tbl>
    <w:p w:rsid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Запускаем и видим: </w:t>
      </w:r>
    </w:p>
    <w:p w:rsidR="00EA0830" w:rsidRPr="005360AF" w:rsidRDefault="00EA0830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>
        <w:rPr>
          <w:rFonts w:ascii="Times New Roman" w:eastAsia="Times New Roman" w:hAnsi="Times New Roman" w:cs="Times New Roman"/>
          <w:noProof/>
          <w:sz w:val="14"/>
          <w:szCs w:val="14"/>
          <w:lang w:eastAsia="ru-RU"/>
        </w:rPr>
        <w:drawing>
          <wp:inline distT="0" distB="0" distL="0" distR="0">
            <wp:extent cx="4582007" cy="4067175"/>
            <wp:effectExtent l="19050" t="0" r="9043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007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0AF" w:rsidRPr="005360AF" w:rsidRDefault="005360AF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0A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прекрасно!</w:t>
      </w:r>
    </w:p>
    <w:p w:rsidR="005360AF" w:rsidRPr="005360AF" w:rsidRDefault="005360AF" w:rsidP="005360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36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Рисуем при помощи </w:t>
      </w:r>
      <w:proofErr w:type="spellStart"/>
      <w:r w:rsidRPr="00536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Turtle</w:t>
      </w:r>
      <w:proofErr w:type="spellEnd"/>
      <w:r w:rsidRPr="00536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!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Уже можно рисовать? Да! 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Для этого управляем </w:t>
      </w:r>
      <w:proofErr w:type="gramStart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нашим</w:t>
      </w:r>
      <w:proofErr w:type="gram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</w:t>
      </w:r>
      <w:proofErr w:type="spellStart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>turtlePen</w:t>
      </w:r>
      <w:proofErr w:type="spell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. Допустим, мы можем указать ему идти вперед на определенное расстояние.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41"/>
        <w:gridCol w:w="45"/>
      </w:tblGrid>
      <w:tr w:rsidR="005360AF" w:rsidRPr="005360AF" w:rsidTr="005360A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60AF" w:rsidRPr="005360AF" w:rsidTr="005360A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turtlePen.forward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(123)</w:t>
            </w:r>
          </w:p>
        </w:tc>
      </w:tr>
      <w:tr w:rsidR="00A42842" w:rsidRPr="005360AF" w:rsidTr="005360A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42842" w:rsidRDefault="00A42842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42842" w:rsidRPr="005360AF" w:rsidRDefault="00A42842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object w:dxaOrig="10275" w:dyaOrig="9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4.5pt;height:324pt" o:ole="">
                  <v:imagedata r:id="rId13" o:title=""/>
                </v:shape>
                <o:OLEObject Type="Embed" ProgID="PBrush" ShapeID="_x0000_i1025" DrawAspect="Content" ObjectID="_1729353963" r:id="rId14"/>
              </w:object>
            </w:r>
          </w:p>
        </w:tc>
      </w:tr>
    </w:tbl>
    <w:p w:rsidR="005360AF" w:rsidRPr="005360AF" w:rsidRDefault="005360AF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0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Я художник!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Вперед — это в правую сторону из центра? Любая черепашка начинает с координаты </w:t>
      </w:r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>(0;0)</w:t>
      </w: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, т.е. в центре экрана и смотрит в правую сторону. 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Чтобы </w:t>
      </w:r>
      <w:proofErr w:type="gramStart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изменить направление движения используем</w:t>
      </w:r>
      <w:proofErr w:type="gram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команды </w:t>
      </w:r>
      <w:proofErr w:type="spellStart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>left</w:t>
      </w:r>
      <w:proofErr w:type="spellEnd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 xml:space="preserve"> </w:t>
      </w: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или </w:t>
      </w:r>
      <w:proofErr w:type="spellStart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>right</w:t>
      </w:r>
      <w:proofErr w:type="spell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. Для примера нарисуем лесенку при помощи уже известных команд.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0"/>
        <w:gridCol w:w="45"/>
      </w:tblGrid>
      <w:tr w:rsidR="005360AF" w:rsidRPr="005360AF" w:rsidTr="005360A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60AF" w:rsidRPr="005360AF" w:rsidTr="005360A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import turtle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turtle.Turtle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window = 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turtle.Screen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turtlePen.forward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turtlePen.left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(90)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turtlePen.forward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turtlePen.right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(90)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turtlePen.forward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turtlePen.left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(90)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turtlePen.forward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turtlePen.right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(90)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turtlePen.forward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turtlePen.left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(90)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turtlePen.forward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turtlePen.right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(90)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turtlePen.forward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window.mainloop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</w:tr>
    </w:tbl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Выглядит кошмар, но на выходе получаем такую вот картинку: </w:t>
      </w:r>
    </w:p>
    <w:p w:rsidR="00A42842" w:rsidRDefault="00A42842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05375" cy="4354209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354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842" w:rsidRDefault="00A42842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2842" w:rsidRDefault="00A42842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0AF" w:rsidRPr="005360AF" w:rsidRDefault="005360AF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и обещал 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Можно увидеть, что у нас получилось </w:t>
      </w:r>
      <w:proofErr w:type="gramStart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очень много</w:t>
      </w:r>
      <w:proofErr w:type="gram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одинаковых команд, а потому для выполнения таких заданий разумно использовать циклы. А потому перепишем этот пример более корректно. 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Обсудим скорость движения черепашки. При помощи команды </w:t>
      </w:r>
      <w:proofErr w:type="spellStart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>speed</w:t>
      </w:r>
      <w:proofErr w:type="spellEnd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 xml:space="preserve"> </w:t>
      </w: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мы можем изменять скорость рисования. Чем больше значение, тем быстрее рисует, но если укажем 0, то рисунок будет нарисован мгновенно. 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Итак, версия ступени версия 2.0: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74"/>
        <w:gridCol w:w="45"/>
      </w:tblGrid>
      <w:tr w:rsidR="005360AF" w:rsidRPr="005360AF" w:rsidTr="005360A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60AF" w:rsidRPr="005360AF" w:rsidTr="005360A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import turtle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turtle.Turtle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window = 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turtle.Screen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def 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draw_stairs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(n, size=30):     # &amp;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;- </w:t>
            </w: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создали</w:t>
            </w: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функцию</w:t>
            </w: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рисования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range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(0, 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        # &amp;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;- цикл нарисует указанное количество ступеней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turtlePen.left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(90)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turtlePen.forward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(size)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turtlePen.right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(90)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turtlePen.forward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(size)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turtlePen.speed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(10)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draw_stairs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(8)   # &amp;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;- </w:t>
            </w: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вызов</w:t>
            </w: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window.mainloop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() </w:t>
            </w:r>
          </w:p>
          <w:p w:rsidR="00A42842" w:rsidRDefault="00A42842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42842" w:rsidRPr="005360AF" w:rsidRDefault="00A42842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object w:dxaOrig="10275" w:dyaOrig="9120">
                <v:shape id="_x0000_i1026" type="#_x0000_t75" style="width:382.5pt;height:339.75pt" o:ole="">
                  <v:imagedata r:id="rId16" o:title=""/>
                </v:shape>
                <o:OLEObject Type="Embed" ProgID="PBrush" ShapeID="_x0000_i1026" DrawAspect="Content" ObjectID="_1729353964" r:id="rId17"/>
              </w:object>
            </w:r>
          </w:p>
        </w:tc>
      </w:tr>
    </w:tbl>
    <w:p w:rsidR="005360AF" w:rsidRPr="005360AF" w:rsidRDefault="005360AF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0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Уже лучше 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Что насчет других геометрических фигур? Без проблем! Вот треугольник!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1"/>
        <w:gridCol w:w="45"/>
      </w:tblGrid>
      <w:tr w:rsidR="005360AF" w:rsidRPr="005360AF" w:rsidTr="005360A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60AF" w:rsidRPr="005360AF" w:rsidTr="005360A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turtlePen.left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(120)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turtlePen.forward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(80)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turtlePen.left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(120)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turtlePen.forward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(80)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turtlePen.left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(120)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turtlePen.forward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(80)</w:t>
            </w:r>
          </w:p>
        </w:tc>
      </w:tr>
    </w:tbl>
    <w:p w:rsidR="00F30A7A" w:rsidRDefault="00F30A7A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0A7A" w:rsidRDefault="00F30A7A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03009" cy="3819525"/>
            <wp:effectExtent l="19050" t="0" r="2291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09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7A" w:rsidRDefault="00F30A7A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0AF" w:rsidRPr="005360AF" w:rsidRDefault="005360AF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Похож ведь? 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А это </w:t>
      </w:r>
      <w:proofErr w:type="spellStart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квардат</w:t>
      </w:r>
      <w:proofErr w:type="spell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1"/>
        <w:gridCol w:w="45"/>
      </w:tblGrid>
      <w:tr w:rsidR="005360AF" w:rsidRPr="005360AF" w:rsidTr="005360A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60AF" w:rsidRPr="005360AF" w:rsidTr="005360A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turtlePen.left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(90)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turtlePen.forward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(80)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turtlePen.left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(90)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turtlePen.forward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(80)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turtlePen.left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(90)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turtlePen.forward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(80)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turtlePen.left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(90)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turtlePen.forward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(80)</w:t>
            </w:r>
          </w:p>
        </w:tc>
      </w:tr>
    </w:tbl>
    <w:p w:rsidR="0046703B" w:rsidRDefault="0046703B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703B" w:rsidRDefault="0046703B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91025" cy="3897651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897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0AF" w:rsidRPr="005360AF" w:rsidRDefault="005360AF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Стороны равны, гарантирую 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Внимательные могли заметить, что и для </w:t>
      </w:r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 xml:space="preserve">правильного </w:t>
      </w: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треугольника, и для квадрата, мы в сумме получаем поворот на 360 градусов, а значит можно создать функцию рисования правильных многоугольников!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Вот она: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00"/>
        <w:gridCol w:w="45"/>
      </w:tblGrid>
      <w:tr w:rsidR="005360AF" w:rsidRPr="005360AF" w:rsidTr="005360A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60AF" w:rsidRPr="005360AF" w:rsidTr="005360A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def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polygon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size=80):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</w:t>
            </w:r>
            <w:proofErr w:type="spellStart"/>
            <w:proofErr w:type="gram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&gt; 2:                          # &amp;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;- многоугольников меньше 3 углов я не знаю :)</w:t>
            </w:r>
            <w:proofErr w:type="gramEnd"/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angle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360/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      # &amp;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;- получаем угол поворота в зависимости от количества углов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</w:t>
            </w: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 n in range(0, n):         # &amp;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;- </w:t>
            </w: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рисуем</w:t>
            </w: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стороны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turtlePen.left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(angle)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turtlePen.forward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(size)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# рисуем разные фигуры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polygon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polygon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polygon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(5)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polygon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(6)</w:t>
            </w:r>
          </w:p>
        </w:tc>
      </w:tr>
    </w:tbl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Для примера я выведу фигуры с 3, 4, 5 и 6 углами. </w:t>
      </w:r>
    </w:p>
    <w:p w:rsidR="0046703B" w:rsidRDefault="0046703B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78584" cy="4152900"/>
            <wp:effectExtent l="19050" t="0" r="7716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584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03B" w:rsidRDefault="0046703B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0AF" w:rsidRPr="005360AF" w:rsidRDefault="005360AF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0A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работает!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Если заметили, то я везде оставлял возможность менять длину стороны для каждой фигуры (2 параметр у каждой функции). Это вполне можно использовать для создания интересных узоров!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К примеру: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5"/>
        <w:gridCol w:w="45"/>
      </w:tblGrid>
      <w:tr w:rsidR="005360AF" w:rsidRPr="005360AF" w:rsidTr="005360A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60AF" w:rsidRPr="005360AF" w:rsidTr="005360A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import turtle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turtle.Turtle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window = 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turtle.Screen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 polygon(n, size=80):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if n &gt; 2: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angle = 360/n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for n in range(0, n):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turtlePen.left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(angle)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turtlePen.forward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(size)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turtlePen.speed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(10)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for 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range(0, 100, 5):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polygon(3, 10 + 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turtlePen.left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(20)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window.mainloop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</w:tc>
      </w:tr>
    </w:tbl>
    <w:p w:rsidR="0046703B" w:rsidRDefault="0046703B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78124" cy="3886200"/>
            <wp:effectExtent l="19050" t="0" r="3376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124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03B" w:rsidRDefault="0046703B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0AF" w:rsidRPr="005360AF" w:rsidRDefault="005360AF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0A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из вариантов…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Изменим треугольники на пятиугольники, и получим:</w:t>
      </w:r>
    </w:p>
    <w:p w:rsidR="00D2754D" w:rsidRDefault="00D2754D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62550" cy="4582488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582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54D" w:rsidRDefault="00D2754D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0AF" w:rsidRPr="005360AF" w:rsidRDefault="005360AF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0A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так же, но иначе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А этот цикл: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8"/>
        <w:gridCol w:w="45"/>
      </w:tblGrid>
      <w:tr w:rsidR="005360AF" w:rsidRPr="005360AF" w:rsidTr="005360A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60AF" w:rsidRPr="005360AF" w:rsidTr="005360A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 = 40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for 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range(0, 80):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polygon(4, size)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turtlePen.left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(5)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size = size + 3</w:t>
            </w:r>
          </w:p>
        </w:tc>
      </w:tr>
    </w:tbl>
    <w:p w:rsidR="00D2754D" w:rsidRDefault="00D2754D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Нарисует: </w:t>
      </w:r>
    </w:p>
    <w:p w:rsidR="00D2754D" w:rsidRDefault="002945BE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476750" cy="397374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973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54D" w:rsidRDefault="00D2754D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0AF" w:rsidRPr="005360AF" w:rsidRDefault="005360AF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0AF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будет переместить центр…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Иными словами — </w:t>
      </w:r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>экспериментируйте</w:t>
      </w: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! Так можно получить самые интересные изображения.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А пока добавим всему этому красок! </w:t>
      </w:r>
    </w:p>
    <w:p w:rsidR="005360AF" w:rsidRPr="005360AF" w:rsidRDefault="005360AF" w:rsidP="005360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36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 цвета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Фон окна можно изменить командой </w:t>
      </w:r>
      <w:proofErr w:type="spellStart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>bgcolor</w:t>
      </w:r>
      <w:proofErr w:type="spell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, куда передаем имя текста в виде строки: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4"/>
        <w:gridCol w:w="45"/>
      </w:tblGrid>
      <w:tr w:rsidR="005360AF" w:rsidRPr="005360AF" w:rsidTr="005360A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60AF" w:rsidRPr="005360AF" w:rsidTr="005360A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window.bgcolor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red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")</w:t>
            </w:r>
          </w:p>
        </w:tc>
      </w:tr>
    </w:tbl>
    <w:p w:rsidR="00E60CDD" w:rsidRDefault="00E60CDD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0CDD" w:rsidRDefault="00E60CDD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85891" cy="424815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891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CDD" w:rsidRDefault="00E60CDD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0CDD" w:rsidRDefault="00E60CDD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0AF" w:rsidRPr="005360AF" w:rsidRDefault="005360AF" w:rsidP="005360AF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" w:author="Unknown">
        <w:r w:rsidRPr="005360A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Выбор явно не лучший, но для примера сойдет ^_^. Далее буду использовать </w:t>
        </w:r>
      </w:ins>
      <w:proofErr w:type="spellStart"/>
      <w:r w:rsidRPr="005360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brown</w:t>
      </w:r>
      <w:proofErr w:type="spellEnd"/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Аналогично при помощи команды </w:t>
      </w:r>
      <w:proofErr w:type="spellStart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>color</w:t>
      </w:r>
      <w:proofErr w:type="spell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указываем цвет для рисования: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4"/>
        <w:gridCol w:w="45"/>
      </w:tblGrid>
      <w:tr w:rsidR="005360AF" w:rsidRPr="005360AF" w:rsidTr="005360A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60AF" w:rsidRPr="005360AF" w:rsidTr="005360A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467C6" w:rsidRDefault="002467C6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turtlePen.color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magenta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")</w:t>
            </w:r>
          </w:p>
        </w:tc>
      </w:tr>
    </w:tbl>
    <w:p w:rsidR="002467C6" w:rsidRDefault="002467C6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67C6" w:rsidRDefault="002467C6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05300" cy="3821558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2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C6" w:rsidRDefault="002467C6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0AF" w:rsidRPr="005360AF" w:rsidRDefault="005360AF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Думаю вполне неплохо 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Цвет можно менять и во время рисования. Для этого создадим массив цветов и в зависимости от значения цикла (или иных параметров) будем менять цвет линий.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18"/>
        <w:gridCol w:w="45"/>
      </w:tblGrid>
      <w:tr w:rsidR="005360AF" w:rsidRPr="005360AF" w:rsidTr="005360A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60AF" w:rsidRPr="005360AF" w:rsidTr="005360A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import turtle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turtle.Turtle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window = 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turtle.Screen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window.bgcolor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("black")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 polygon(n, size=80):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if n &gt; 2: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angle = 360 / n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for n in range(0, n):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turtlePen.left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(angle)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turtlePen.forward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(size)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turtlePen.speed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(100)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colors = ['orange', 'cyan', 'blue', 'green', 'red']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size = 40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for 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range(0, 60):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turtlePen.color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(colors[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% 5])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   polygon(4, size)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turtlePen.left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(5)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size = size + 3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window.mainloop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</w:tc>
      </w:tr>
    </w:tbl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lastRenderedPageBreak/>
        <w:t xml:space="preserve">Цвет фона я сделал черным, чтобы максимально рассмотреть это цветовое безумие. </w:t>
      </w:r>
    </w:p>
    <w:p w:rsidR="00DD0C86" w:rsidRDefault="00DD0C86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19625" cy="4100566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100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C86" w:rsidRDefault="00DD0C86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0AF" w:rsidRPr="005360AF" w:rsidRDefault="005360AF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0A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интереснее!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Если же вы хотите разрисовать конкретные стороны своих фигур, то цвет нужно указать в цикле </w:t>
      </w:r>
      <w:proofErr w:type="spellStart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отрисовки</w:t>
      </w:r>
      <w:proofErr w:type="spell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сторон (и убрать из цикла </w:t>
      </w:r>
      <w:proofErr w:type="spellStart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отрисовки</w:t>
      </w:r>
      <w:proofErr w:type="spell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фигур). 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В итоге функция </w:t>
      </w:r>
      <w:proofErr w:type="spellStart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>polygon</w:t>
      </w:r>
      <w:proofErr w:type="spell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должна выглядеть приблизительно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51"/>
        <w:gridCol w:w="45"/>
      </w:tblGrid>
      <w:tr w:rsidR="005360AF" w:rsidRPr="005360AF" w:rsidTr="005360A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60AF" w:rsidRPr="005360AF" w:rsidTr="005360A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 polygon(n, size=80):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if n &gt; 2: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angle = 360 / n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for n in range(0, n):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turtlePen.color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(colors[n % 5])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turtlePen.left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(angle)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 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turtlePen.forward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size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А изображение получит совершенно новый вид:</w:t>
      </w:r>
    </w:p>
    <w:p w:rsidR="00325ED5" w:rsidRDefault="00325ED5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217164" cy="374332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164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ED5" w:rsidRDefault="00325ED5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0AF" w:rsidRPr="005360AF" w:rsidRDefault="005360AF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0A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даже круче!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Напоследок вспомним о кругах. Ведь наша программа рисует только многоугольники. И хотя можно указать какой-то 40-угольник, который в итоге даже будет похож на круг: </w:t>
      </w:r>
    </w:p>
    <w:p w:rsidR="00325ED5" w:rsidRDefault="00325ED5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38700" cy="4295026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295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ED5" w:rsidRDefault="00325ED5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0AF" w:rsidRPr="005360AF" w:rsidRDefault="005360AF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360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Ну</w:t>
      </w:r>
      <w:proofErr w:type="gramEnd"/>
      <w:r w:rsidRPr="005360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почти. Зато красиво! </w:t>
      </w:r>
    </w:p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В программе есть для этого отдельная функция: </w:t>
      </w:r>
      <w:proofErr w:type="spellStart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>circle</w:t>
      </w:r>
      <w:proofErr w:type="spell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. И заменив функцию </w:t>
      </w:r>
      <w:proofErr w:type="spellStart"/>
      <w:r w:rsidRPr="005360AF">
        <w:rPr>
          <w:rFonts w:ascii="Times New Roman" w:eastAsia="Times New Roman" w:hAnsi="Times New Roman" w:cs="Times New Roman"/>
          <w:b/>
          <w:bCs/>
          <w:sz w:val="14"/>
          <w:lang w:eastAsia="ru-RU"/>
        </w:rPr>
        <w:t>polygon</w:t>
      </w:r>
      <w:proofErr w:type="spell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 в цикле </w:t>
      </w:r>
      <w:proofErr w:type="spellStart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отрисовки</w:t>
      </w:r>
      <w:proofErr w:type="spellEnd"/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4"/>
        <w:gridCol w:w="45"/>
      </w:tblGrid>
      <w:tr w:rsidR="005360AF" w:rsidRPr="005360AF" w:rsidTr="005360A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60AF" w:rsidRPr="005360AF" w:rsidTr="005360A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for 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range(0, 70):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turtlePen.color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("white")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turtlePen.circle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(size)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turtlePen.left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(5)</w:t>
            </w:r>
          </w:p>
          <w:p w:rsidR="005360AF" w:rsidRPr="005360AF" w:rsidRDefault="005360AF" w:rsidP="005360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size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size</w:t>
            </w:r>
            <w:proofErr w:type="spellEnd"/>
            <w:r w:rsidRPr="00536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+ 3</w:t>
            </w:r>
          </w:p>
        </w:tc>
      </w:tr>
    </w:tbl>
    <w:p w:rsidR="005360AF" w:rsidRPr="005360AF" w:rsidRDefault="005360AF" w:rsidP="00536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5360AF">
        <w:rPr>
          <w:rFonts w:ascii="Times New Roman" w:eastAsia="Times New Roman" w:hAnsi="Times New Roman" w:cs="Times New Roman"/>
          <w:sz w:val="14"/>
          <w:szCs w:val="14"/>
          <w:lang w:eastAsia="ru-RU"/>
        </w:rPr>
        <w:t>Получаем очередной интересный узор, но только с кружками:</w:t>
      </w:r>
    </w:p>
    <w:p w:rsidR="00325ED5" w:rsidRDefault="00325ED5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81500" cy="3889197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89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ED5" w:rsidRDefault="00325ED5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0AF" w:rsidRPr="005360AF" w:rsidRDefault="005360AF" w:rsidP="00536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0AF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Лучше так, чем 40 угольник!</w:t>
      </w:r>
    </w:p>
    <w:p w:rsidR="00A775C9" w:rsidRDefault="00A775C9"/>
    <w:sectPr w:rsidR="00A775C9" w:rsidSect="00A77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43E31"/>
    <w:multiLevelType w:val="multilevel"/>
    <w:tmpl w:val="28C2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60AF"/>
    <w:rsid w:val="002467C6"/>
    <w:rsid w:val="002945BE"/>
    <w:rsid w:val="00325ED5"/>
    <w:rsid w:val="0046703B"/>
    <w:rsid w:val="005360AF"/>
    <w:rsid w:val="00A42842"/>
    <w:rsid w:val="00A775C9"/>
    <w:rsid w:val="00D2754D"/>
    <w:rsid w:val="00DD0C86"/>
    <w:rsid w:val="00E60CDD"/>
    <w:rsid w:val="00EA0830"/>
    <w:rsid w:val="00F30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5C9"/>
  </w:style>
  <w:style w:type="paragraph" w:styleId="1">
    <w:name w:val="heading 1"/>
    <w:basedOn w:val="a"/>
    <w:link w:val="10"/>
    <w:uiPriority w:val="9"/>
    <w:qFormat/>
    <w:rsid w:val="00536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5360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60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360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ed-by">
    <w:name w:val="posted-by"/>
    <w:basedOn w:val="a0"/>
    <w:rsid w:val="005360AF"/>
  </w:style>
  <w:style w:type="character" w:styleId="a3">
    <w:name w:val="Hyperlink"/>
    <w:basedOn w:val="a0"/>
    <w:uiPriority w:val="99"/>
    <w:semiHidden/>
    <w:unhideWhenUsed/>
    <w:rsid w:val="005360AF"/>
    <w:rPr>
      <w:color w:val="0000FF"/>
      <w:u w:val="single"/>
    </w:rPr>
  </w:style>
  <w:style w:type="character" w:customStyle="1" w:styleId="author-name">
    <w:name w:val="author-name"/>
    <w:basedOn w:val="a0"/>
    <w:rsid w:val="005360AF"/>
  </w:style>
  <w:style w:type="character" w:customStyle="1" w:styleId="ast-reading-time">
    <w:name w:val="ast-reading-time"/>
    <w:basedOn w:val="a0"/>
    <w:rsid w:val="005360AF"/>
  </w:style>
  <w:style w:type="character" w:customStyle="1" w:styleId="published">
    <w:name w:val="published"/>
    <w:basedOn w:val="a0"/>
    <w:rsid w:val="005360AF"/>
  </w:style>
  <w:style w:type="character" w:customStyle="1" w:styleId="tags-links">
    <w:name w:val="tags-links"/>
    <w:basedOn w:val="a0"/>
    <w:rsid w:val="005360AF"/>
  </w:style>
  <w:style w:type="paragraph" w:styleId="a4">
    <w:name w:val="Normal (Web)"/>
    <w:basedOn w:val="a"/>
    <w:uiPriority w:val="99"/>
    <w:semiHidden/>
    <w:unhideWhenUsed/>
    <w:rsid w:val="00536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360AF"/>
    <w:rPr>
      <w:b/>
      <w:bCs/>
    </w:rPr>
  </w:style>
  <w:style w:type="character" w:customStyle="1" w:styleId="crayon-e">
    <w:name w:val="crayon-e"/>
    <w:basedOn w:val="a0"/>
    <w:rsid w:val="005360AF"/>
  </w:style>
  <w:style w:type="character" w:customStyle="1" w:styleId="crayon-v">
    <w:name w:val="crayon-v"/>
    <w:basedOn w:val="a0"/>
    <w:rsid w:val="005360AF"/>
  </w:style>
  <w:style w:type="character" w:customStyle="1" w:styleId="crayon-h">
    <w:name w:val="crayon-h"/>
    <w:basedOn w:val="a0"/>
    <w:rsid w:val="005360AF"/>
  </w:style>
  <w:style w:type="character" w:customStyle="1" w:styleId="crayon-o">
    <w:name w:val="crayon-o"/>
    <w:basedOn w:val="a0"/>
    <w:rsid w:val="005360AF"/>
  </w:style>
  <w:style w:type="character" w:customStyle="1" w:styleId="crayon-sy">
    <w:name w:val="crayon-sy"/>
    <w:basedOn w:val="a0"/>
    <w:rsid w:val="005360AF"/>
  </w:style>
  <w:style w:type="character" w:customStyle="1" w:styleId="crayon-p">
    <w:name w:val="crayon-p"/>
    <w:basedOn w:val="a0"/>
    <w:rsid w:val="005360AF"/>
  </w:style>
  <w:style w:type="character" w:customStyle="1" w:styleId="crayon-cn">
    <w:name w:val="crayon-cn"/>
    <w:basedOn w:val="a0"/>
    <w:rsid w:val="005360AF"/>
  </w:style>
  <w:style w:type="character" w:customStyle="1" w:styleId="crayon-st">
    <w:name w:val="crayon-st"/>
    <w:basedOn w:val="a0"/>
    <w:rsid w:val="005360AF"/>
  </w:style>
  <w:style w:type="character" w:customStyle="1" w:styleId="crayon-i">
    <w:name w:val="crayon-i"/>
    <w:basedOn w:val="a0"/>
    <w:rsid w:val="005360AF"/>
  </w:style>
  <w:style w:type="character" w:customStyle="1" w:styleId="crayon-s">
    <w:name w:val="crayon-s"/>
    <w:basedOn w:val="a0"/>
    <w:rsid w:val="005360AF"/>
  </w:style>
  <w:style w:type="paragraph" w:styleId="a6">
    <w:name w:val="Balloon Text"/>
    <w:basedOn w:val="a"/>
    <w:link w:val="a7"/>
    <w:uiPriority w:val="99"/>
    <w:semiHidden/>
    <w:unhideWhenUsed/>
    <w:rsid w:val="00536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60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5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2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58238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0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867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2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9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3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0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9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9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64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0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92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782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5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79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7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2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6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52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47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42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stand.top/tags/turtle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eekstand.top/tags/python/" TargetMode="Externa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s://geekstand.top/author/astler/" TargetMode="External"/><Relationship Id="rId11" Type="http://schemas.openxmlformats.org/officeDocument/2006/relationships/hyperlink" Target="https://www.python.org/downloads/windows/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www.jetbrains.com/ru-ru/pycharm/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IWHPDN7CTI&amp;list=PLQAt0m1f9OHvowenYcOHrRP_v1VN-0TWF" TargetMode="External"/><Relationship Id="rId14" Type="http://schemas.openxmlformats.org/officeDocument/2006/relationships/oleObject" Target="embeddings/oleObject1.bin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8294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Wlad25</dc:creator>
  <cp:lastModifiedBy>Wlad25</cp:lastModifiedBy>
  <cp:revision>10</cp:revision>
  <dcterms:created xsi:type="dcterms:W3CDTF">2022-11-07T13:02:00Z</dcterms:created>
  <dcterms:modified xsi:type="dcterms:W3CDTF">2022-11-07T13:19:00Z</dcterms:modified>
</cp:coreProperties>
</file>